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spacing w:line="300" w:lineRule="auto"/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rFonts w:hint="default"/>
          <w:b/>
          <w:lang w:val="pt-PT"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jc w:val="center"/>
        <w:rPr>
          <w:b/>
          <w:lang w:val="pt-PT"/>
        </w:rPr>
      </w:pPr>
      <w:r>
        <w:rPr>
          <w:b/>
          <w:lang w:val="pt-PT"/>
        </w:rPr>
        <w:t>OSCAR CORADI NETO</w:t>
      </w:r>
    </w:p>
    <w:p>
      <w:pPr>
        <w:jc w:val="center"/>
        <w:rPr>
          <w:b/>
          <w:lang w:val="pt-PT"/>
        </w:rPr>
      </w:pPr>
    </w:p>
    <w:p>
      <w:pPr>
        <w:jc w:val="center"/>
        <w:rPr>
          <w:b/>
          <w:lang w:val="pt-PT"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  <w:lang w:val="pt-PT"/>
        </w:rPr>
      </w:pPr>
      <w:r>
        <w:rPr>
          <w:b/>
          <w:lang w:val="pt-PT"/>
        </w:rPr>
        <w:t>RADIADORES FÓRMULA 1-TOLEDO</w:t>
      </w: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31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sdt>
      <w:sdtPr>
        <w:id w:val="-1"/>
        <w:docPartObj>
          <w:docPartGallery w:val="Table of Contents"/>
          <w:docPartUnique/>
        </w:docPartObj>
      </w:sdtPr>
      <w:sdtContent>
        <w:p>
          <w:pPr>
            <w:pStyle w:val="21"/>
          </w:pPr>
        </w:p>
        <w:p>
          <w:pPr>
            <w:spacing w:line="360" w:lineRule="auto"/>
          </w:pPr>
        </w:p>
      </w:sdtContent>
    </w:sdt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t>INTRODUÇÃO</w:t>
      </w:r>
      <w:bookmarkEnd w:id="1"/>
    </w:p>
    <w:p>
      <w:pPr>
        <w:spacing w:line="360" w:lineRule="auto"/>
        <w:ind w:firstLine="720"/>
      </w:pPr>
      <w:r>
        <w:t>No Brasil, um dos segmentos relevantes para a economia é o setor de manutenção. Este setor, que já chegou a representar 20% do PIB nacional, enfrenta um grande desafio: atualizar seus arcaicos processos por técnicas modernas e atuais a fim de otimizar o uso dos recursos disponíveis utilizando técnicas de análise de dados. Dentre as diversas subdivisões do setor, é a de manutenção embarcada, responsável por garantir que todos os equipamentos e instalações estejam em condições para operar corretamente. Nesta área, o processo mais desatualizado e, portanto, com maior impacto, é o problema de planejar atualmente carece de ferramentas específicas para suas restrições.</w:t>
      </w:r>
    </w:p>
    <w:p>
      <w:pPr>
        <w:spacing w:line="240" w:lineRule="auto"/>
        <w:ind w:left="1596" w:firstLine="0"/>
      </w:pPr>
      <w:r>
        <w:t>O problema de planejamento flexível de atividades é uma variante do problema de planejamento em que as atividades podem ser executadas por mais de um recurso. Dessa forma, além da sequência de execução das tarefas, é importante selecionar os recursos disponíveis para paralelizar as atividades o máximo possível. É importante ressaltar que recursos podem ser tanto matérias primas necessárias para um processo como funcionários capacitados para executá-los. Neste segundo caso, nem todo recurso pode ser alocado a qualquer atividade, sendo necessário utilizar uma matriz para relacionar os recursos aptos para cada atividade.(autor,ano)</w:t>
      </w:r>
    </w:p>
    <w:p>
      <w:pPr>
        <w:spacing w:line="360" w:lineRule="auto"/>
        <w:rPr>
          <w:lang w:val="pt-PT"/>
        </w:rPr>
      </w:pPr>
      <w:r>
        <w:t>Atualmente, o planejamento não é automatizado e especialistas empenham um considerável tempo para organizar as atividades sem uma ferramenta específica para o setor. Esse trabalho visa a suprir, sem deixar de atender às restrições da área, a necessidade do replanejamento rápido das atividades frente a novas prioridades como serviços emergenciais.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O site desenvolvido tem como função agendar a prestação de serviços para radiadores linha leve,pesada e agrícola. O radiador faz parte de um sistema de peças que contem: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Bomba d’ agua:Ajuda na circulação do liquido no sistema; Valvula termoestática:Regula a temperatura do motor; Sensor de temperatura:Informa a temperatura do motor do veiculo;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Reservatorio:Reserva a água do sistema; Aditivo:Utilizado para que a água não atinga temperaturas extremas e nem congele; Ventoinha;  a principal função de resfriar o motor do carro,caso alguma dessas peças estiver danificada o motor irá esquentar e assim podendo danificar o veiculo.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Esse sistema serve para resfriar o motor do veiculo, que em altas temperaturas pode causar os seguintes problemas: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Super aquecimento do motor;</w:t>
      </w:r>
    </w:p>
    <w:p>
      <w:pPr>
        <w:spacing w:line="360" w:lineRule="auto"/>
        <w:rPr>
          <w:lang w:val="pt-PT"/>
        </w:rPr>
      </w:pPr>
      <w:commentRangeStart w:id="0"/>
      <w:r>
        <w:rPr>
          <w:lang w:val="pt-PT"/>
        </w:rPr>
        <w:t>Travamento</w:t>
      </w:r>
      <w:commentRangeEnd w:id="0"/>
      <w:r>
        <w:rPr>
          <w:rStyle w:val="10"/>
        </w:rPr>
        <w:commentReference w:id="0"/>
      </w:r>
      <w:r>
        <w:rPr>
          <w:lang w:val="pt-PT"/>
        </w:rPr>
        <w:t xml:space="preserve"> da válvula termostática(Serve para controlar a passagem de liquido do motor para o radiador, assim mantendo o motor em uma temperatura constante);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 xml:space="preserve">Vazamento de mangueiras. Dentro desse sistema corre um fluido que passa por dentro do bloco do motor e após isso para no radiador, para fazer o troca de calor, que nada mais é o resfriamento do liquido para voltar novamento para o motor, assim não permitindo que ele esquente. Para não ocorrer esses problemas é necessário a manutenção ou conserto do radiador, e nossa empresa tem diversas opções de serviços para previnir esses problemas ou resolve-los. 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furado: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Um problema comum é o radiador estar furado, com ele furado ele não funciona 100%, então deve ser feito uma solda para tampar o furo, também são feitos diversos testes para garantir que não ha vazamentos e então é feita a entrega do radiador ou a instalação se o cliente preferir;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Radiador sujo: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A sujeira é outro dos principais motivos que faz o veiculo esquentar, isso ocorre principalmente em veiculos que percorrem em areas rurais, sendo assim com o pó e o acumulo de sujeira o radiador acaba entopindo e não possibilitando que o liquido seja resfriado da forma correta. Nós oferecemos o serviço de envaretamento e limpeza do radiador, o envaretamento é feito com uma vareta que atravessa cada uma das laminas do radiador, assim retirando toda a sujeira, após isso o radiador é lavado com intercap para retirar qualquer residuo de sujeira;</w:t>
      </w:r>
    </w:p>
    <w:p>
      <w:pPr>
        <w:spacing w:line="360" w:lineRule="auto"/>
        <w:rPr>
          <w:b/>
          <w:bCs/>
          <w:lang w:val="pt-PT"/>
        </w:rPr>
      </w:pPr>
      <w:r>
        <w:rPr>
          <w:b/>
          <w:bCs/>
          <w:lang w:val="pt-PT"/>
        </w:rPr>
        <w:t>Aplicação de gel viscosa:</w:t>
      </w:r>
    </w:p>
    <w:p>
      <w:pPr>
        <w:spacing w:line="360" w:lineRule="auto"/>
        <w:rPr>
          <w:lang w:val="pt-PT"/>
        </w:rPr>
      </w:pPr>
      <w:r>
        <w:rPr>
          <w:lang w:val="pt-PT"/>
        </w:rPr>
        <w:t>Para previnir ou melhorar a resfriação temos tambem como aplicar um gel que deixa a ventoinha do radiador mais pesada para que ela gire mais rapido.</w:t>
      </w:r>
    </w:p>
    <w:p>
      <w:pPr>
        <w:pStyle w:val="3"/>
        <w:ind w:left="0" w:firstLine="0"/>
      </w:pPr>
    </w:p>
    <w:p/>
    <w:p>
      <w:pPr>
        <w:pStyle w:val="2"/>
        <w:spacing w:line="360" w:lineRule="auto"/>
      </w:pPr>
      <w:bookmarkStart w:id="2" w:name="_Toc119164364"/>
      <w:r>
        <w:t>2</w:t>
      </w:r>
      <w:r>
        <w:tab/>
      </w:r>
      <w:r>
        <w:t>OBJETIVOS</w:t>
      </w:r>
      <w:bookmarkEnd w:id="2"/>
    </w:p>
    <w:p>
      <w:pPr>
        <w:spacing w:line="360" w:lineRule="auto"/>
      </w:pPr>
      <w:r>
        <w:rPr>
          <w:lang w:val="pt-PT"/>
        </w:rPr>
        <w:t>O site vai resolver o principal problema da falta de clientes, já que vários tentam marcar horário pelo WHATSZAPP, mas na maioria das vezes ocorre uma grande demora ao responder ou até mesmo o extravio das mensagens.O cliente desiste do atendimento e procura outra empresa. Fazendo o agendamento pelo site possibilitamos o envio de um email para o cliente e um para o email da empresa, avisando que tem um serviço marcado para determinado horário, evitando problemas do tipo: Um  cliente marcar  um horário já agendado por outro cliente, ao agendar um horario no site, o mesmo ficará indisponivel para outros clientes.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3" w:name="_Toc119164365"/>
      <w:r>
        <w:t>3</w:t>
      </w:r>
      <w:r>
        <w:tab/>
      </w:r>
      <w:r>
        <w:t>METODOLOGIA</w:t>
      </w:r>
      <w:bookmarkEnd w:id="3"/>
    </w:p>
    <w:p>
      <w:pP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bookmarkStart w:id="4" w:name="_Toc119164366"/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Conforme o site Monitora(),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metodologia Scrum é uma abordagem ágil de gerenciamento de projetos que se tornou popular em várias áreas de negócios ao redor do mundo. Eu estou utilizando a metodologia Scrum por uma série de razões fundamentais que trazem benefícios significativos ao meu projeto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.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Em suma, a adoção da metodologia Scrum tem se mostrado uma escolha acertada, pois ela me permite entregar projetos com mais eficiência, melhorar a colaboração da equipe, responder às mudanças com agilidade e entregar valor ao cliente de forma mais rápida e frequente. Isso contribui significativamente para o sucesso geral do projeto e a satisfação de todas as partes interessadas envolvidas.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</w:p>
    <w:p>
      <w:pPr>
        <w:pStyle w:val="2"/>
        <w:spacing w:line="360" w:lineRule="auto"/>
      </w:pPr>
      <w:r>
        <w:t xml:space="preserve">4 </w:t>
      </w:r>
      <w:r>
        <w:tab/>
      </w:r>
      <w:r>
        <w:t>REFERENCIAL TEÓRICO</w:t>
      </w:r>
      <w:bookmarkEnd w:id="4"/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Um site é composto de línguagens de programação e um sistema de informação.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Conforme site Unigrario(2023), sistema de infromação é um conceito que pode ser aplicado a todo mecanismo que projetado para coletar, processar, armazenar e transmitir informações, de uma maneira fácil para o acesso dos usuários interessados, e assim solucionando seus problemas e atendendo suas necessidades. Para estruturar um sistema de informação é necessário pensar em soluções que buscam atender os suas finalidades, por exemplo, o controle de processos internos, como o volume de vendas ou a disposição de itens no estoque.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>Para se desenvolver um site é necessário que seja construido um código utilizando uma ou mais linguagens de programação, neste projeto por exemplo é utilizado o HTML, Tailwind CSS, PHP e Mysql. Para escrever o código é necessário um programa para digitalizar e executar tudo isso, existem diversos programas para isso, neste TCC esta sendo utilizado o Visual Studio Code que é uma plataforma completa e de fácil uso.</w:t>
      </w:r>
    </w:p>
    <w:p>
      <w:pPr>
        <w:spacing w:line="360" w:lineRule="auto"/>
        <w:ind w:firstLine="706"/>
        <w:rPr>
          <w:rFonts w:hint="default"/>
          <w:lang w:val="pt-PT"/>
        </w:rPr>
      </w:pPr>
      <w:r>
        <w:rPr>
          <w:rFonts w:hint="default"/>
          <w:lang w:val="pt-PT"/>
        </w:rPr>
        <w:t xml:space="preserve">A programação é dividida em duas partes, Back-End e Front-End, Back-End é nada mais que a parte interna do projeto, por exemplo o código que liga o banco de dados e o formulário que o cliente preenche, e Front-End é a parte frontal do site que o cliente vai enxergar ao acessar a página inicial ou fazer um agendamento no software. </w:t>
      </w:r>
    </w:p>
    <w:p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t>HTML (Hypertext Markup Language) é uma linguagem de marcação usada para estruturar o conteúdo de uma página web. Com HTML, os desenvolvedores podem definir a hierarquia e o layout de elementos como cabeçalhos, parágrafos, imagens e links. Ele fornece a base para a criação de páginas web estáticas.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Tailwind CSS é uma biblioteca de classes CSS que oferece um conjunto de estilos predefinidos para acelerar o processo de estilização de elementos em páginas web. Em vez de escrever CSS personalizado, os desenvolvedores podem usar as classes do Tailwind para aplicar estilos consistentes e responsivos aos elementos HTML. O Tailwind CSS é altamente configurável e oferece uma abordagem utilitária, permitindo que os desenvolvedores criem interfaces modernas e personalizadas.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PHP (Hypertext Preprocessor) é uma linguagem de script do lado do servidor amplamente utilizada para desenvolvimento web. Ele permite a criação de aplicativos web dinâmicos, onde o conteúdo é gerado dinamicamente com base em dados e interações do usuário. O PHP se integra facilmente com bancos de dados, como MySQL e PostgreSQL, permitindo a criação de sistemas de gerenciamento de conteúdo, lojas online e outros aplicativos web interativos.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Visual Studio Code é um editor de código-fonte gratuito e altamente popular, desenvolvido pela Microsoft. Ele oferece recursos avançados de edição, depuração e gerenciamento de projetos para várias linguagens de programação, incluindo HTML, CSS, JavaScript e PHP. O Visual Studio Code possui uma vasta gama de extensões disponíveis que podem melhorar ainda mais sua funcionalidade, como extensões para autocompletar código, depurar aplicativos web e integrar-se a sistemas de controle de versão.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Banco de dados é uma coleção organizada de informações estruturadas. Em aplicativos web, um banco de dados é usado para armazenar e gerenciar dados relevantes, como informações de usuários, produtos e transações. Os bancos de dados podem ser relacionais, como MySQL e PostgreSQL, ou não relacionais, como MongoDB e Redis. Eles são fundamentais para aplicativos web que precisam persistir e recuperar dados de maneira eficiente.</w:t>
      </w:r>
    </w:p>
    <w:p>
      <w:pPr>
        <w:pStyle w:val="1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Juntos, HTML, Tailwind CSS, PHP, Visual Studio Code e bancos de dados fornecem um conjunto abrangente de ferramentas e tecnologias para desenvolvimento web. Eles permitem que os desenvolvedores criem interfaces atraentes e responsivas, desenvolvam aplicativos web dinâmicos e interativos e gerenciem eficientemente dados relevantes para suas aplicações. O uso combinado dessas tecnologias possibilita a criação de experiências de usuário atraentes e funcionais na web.</w:t>
      </w:r>
    </w:p>
    <w:p>
      <w:pPr>
        <w:pStyle w:val="2"/>
        <w:spacing w:line="360" w:lineRule="auto"/>
        <w:rPr>
          <w:sz w:val="38"/>
          <w:szCs w:val="38"/>
        </w:rPr>
      </w:pPr>
      <w:bookmarkStart w:id="5" w:name="_Toc119164367"/>
      <w:r>
        <w:t xml:space="preserve">5 DOCUMENTAÇÃO </w:t>
      </w:r>
      <w:r>
        <w:rPr>
          <w:sz w:val="38"/>
          <w:szCs w:val="38"/>
        </w:rPr>
        <w:t>do projeto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/>
          <w:b w:val="0"/>
          <w:bCs/>
          <w:color w:val="auto"/>
          <w:lang w:val="pt-PT"/>
        </w:rPr>
      </w:pPr>
      <w:r>
        <w:rPr>
          <w:rFonts w:hint="default"/>
          <w:b w:val="0"/>
          <w:bCs/>
          <w:color w:val="auto"/>
          <w:lang w:val="pt-PT"/>
        </w:rPr>
        <w:t>Segundo o site LinhadeCodigo, a documentação do sistema é uma diretriz para as equipes que estão desenvolvendo, ela serve para manter o foco no que deve ser feito, o que há de fazer e como deve funcionar. Ocorrerá diversas vezes a alteração desse documento, porque nem sempre o sistema fica igual ao planejado.</w:t>
      </w:r>
    </w:p>
    <w:p>
      <w:pPr>
        <w:ind w:firstLine="0"/>
        <w:rPr>
          <w:rFonts w:hint="default"/>
          <w:b w:val="0"/>
          <w:bCs/>
          <w:color w:val="auto"/>
          <w:lang w:val="pt-PT"/>
        </w:rPr>
      </w:pPr>
    </w:p>
    <w:p>
      <w:pPr>
        <w:ind w:firstLine="0"/>
        <w:rPr>
          <w:b/>
          <w:lang w:val="pt-PT"/>
        </w:rPr>
      </w:pPr>
      <w:r>
        <w:rPr>
          <w:b/>
          <w:lang w:val="pt-PT"/>
        </w:rPr>
        <w:t>CICLO DE VIDA</w:t>
      </w:r>
    </w:p>
    <w:p>
      <w:pPr>
        <w:widowControl/>
        <w:spacing w:line="360" w:lineRule="auto"/>
        <w:jc w:val="left"/>
        <w:rPr>
          <w:rFonts w:eastAsia="SimSun"/>
          <w:lang w:val="pt" w:eastAsia="zh-CN" w:bidi="ar"/>
        </w:rPr>
      </w:pPr>
      <w:r>
        <w:rPr>
          <w:rFonts w:hint="default" w:eastAsia="SimSun"/>
          <w:lang w:val="pt-PT" w:eastAsia="zh-CN" w:bidi="ar"/>
        </w:rPr>
        <w:t>Segundo o site Uds(2023), o c</w:t>
      </w:r>
      <w:r>
        <w:rPr>
          <w:rFonts w:eastAsia="SimSun"/>
          <w:lang w:val="pt-PT" w:eastAsia="zh-CN" w:bidi="ar"/>
        </w:rPr>
        <w:t>iclo de vida é uma parte do software que é nada mais que etapas para que o programa seja desenvolvido, desde a primeira ideia do projeto até seu estado final que será entregue ao cliente.</w:t>
      </w:r>
    </w:p>
    <w:p>
      <w:pPr>
        <w:widowControl/>
        <w:ind w:firstLine="0"/>
        <w:jc w:val="left"/>
        <w:rPr>
          <w:rFonts w:eastAsia="SimSun"/>
          <w:lang w:val="pt-PT" w:eastAsia="zh-CN" w:bidi="ar"/>
        </w:rPr>
      </w:pPr>
      <w:r>
        <w:rPr>
          <w:rFonts w:eastAsia="SimSun"/>
          <w:lang w:val="pt-PT" w:eastAsia="zh-CN" w:bidi="ar"/>
        </w:rPr>
        <w:drawing>
          <wp:inline distT="0" distB="0" distL="114300" distR="114300">
            <wp:extent cx="5767070" cy="2667000"/>
            <wp:effectExtent l="0" t="0" r="5080" b="0"/>
            <wp:docPr id="1" name="Imagem 1" descr="Ciclo de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iclo de Vi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79" cy="2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eastAsia="SimSun"/>
          <w:lang w:val="pt-PT" w:eastAsia="zh-CN" w:bidi="ar"/>
        </w:rPr>
      </w:pPr>
    </w:p>
    <w:p>
      <w:pPr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  <w:lang w:val="pt-PT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  <w:lang w:val="pt-PT"/>
        </w:rPr>
        <w:t xml:space="preserve"> ,</w:t>
      </w:r>
      <w:commentRangeStart w:id="1"/>
      <w:r>
        <w:rPr>
          <w:b/>
          <w:sz w:val="20"/>
          <w:szCs w:val="20"/>
          <w:lang w:val="pt-PT"/>
        </w:rPr>
        <w:t>2023</w:t>
      </w:r>
      <w:commentRangeEnd w:id="1"/>
      <w:r>
        <w:rPr>
          <w:rStyle w:val="10"/>
        </w:rPr>
        <w:commentReference w:id="1"/>
      </w:r>
      <w:r>
        <w:rPr>
          <w:b/>
          <w:sz w:val="20"/>
          <w:szCs w:val="20"/>
          <w:lang w:val="pt-PT"/>
        </w:rPr>
        <w:t>.</w:t>
      </w:r>
    </w:p>
    <w:p>
      <w:pPr>
        <w:pStyle w:val="3"/>
        <w:spacing w:before="0" w:after="0"/>
      </w:pPr>
      <w:bookmarkStart w:id="6" w:name="_Toc119164368"/>
      <w:r>
        <w:t>5.1 Requisitos</w:t>
      </w:r>
      <w:bookmarkEnd w:id="6"/>
      <w:r>
        <w:t xml:space="preserve"> 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Conforme o site Tutorialspoint(2023), os requisitos de software é a descrição das funcionalidades do sistema.  São os requisitos que mostram ao usuário como seria utilizar o software. Requisitos podem estar aparentes ou escondidos, sendo assim haverá muitos requisitos que estão no software mas o cliente não vai enxergar de fato no site.</w:t>
      </w:r>
    </w:p>
    <w:p>
      <w:pPr>
        <w:widowControl/>
        <w:spacing w:line="360" w:lineRule="auto"/>
        <w:ind w:firstLine="720"/>
        <w:jc w:val="both"/>
        <w:rPr>
          <w:rFonts w:hint="default"/>
          <w:lang w:val="pt-PT"/>
        </w:rPr>
      </w:pPr>
    </w:p>
    <w:p>
      <w:pPr>
        <w:pStyle w:val="3"/>
        <w:spacing w:before="0" w:after="0"/>
        <w:ind w:left="0" w:firstLine="0"/>
      </w:pPr>
      <w:bookmarkStart w:id="7" w:name="_Toc119164369"/>
      <w:r>
        <w:t>5.1.1 Requisitos funcionais</w:t>
      </w:r>
      <w:bookmarkEnd w:id="7"/>
    </w:p>
    <w:p>
      <w:pPr>
        <w:widowControl/>
        <w:spacing w:line="360" w:lineRule="auto"/>
        <w:jc w:val="both"/>
      </w:pPr>
      <w:r>
        <w:rPr>
          <w:rFonts w:hint="default" w:eastAsia="SimSun"/>
          <w:lang w:val="pt-PT" w:eastAsia="zh-CN" w:bidi="ar"/>
        </w:rPr>
        <w:t>Segundo o site VisureSolutions(2023), requisito funcional é uma demonstração de como o sistema deve funcionar. Define o que o sistema deve fazer para atender às necessidades e expectativas do usuário. Os requisitos funcionais podem ser pensados como recursos que o usuário e o administrador necessitam durante o uso do software.</w:t>
      </w:r>
    </w:p>
    <w:p>
      <w:pPr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5757545" cy="2103120"/>
            <wp:effectExtent l="0" t="0" r="14605" b="11430"/>
            <wp:docPr id="6" name="Imagem 6" descr="Tabela requisi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 requisito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  <w:lang w:val="pt-PT"/>
        </w:rPr>
      </w:pPr>
    </w:p>
    <w:p>
      <w:pPr>
        <w:pStyle w:val="4"/>
        <w:spacing w:before="0" w:after="0" w:line="360" w:lineRule="auto"/>
        <w:rPr>
          <w:b/>
        </w:rPr>
      </w:pPr>
      <w:bookmarkStart w:id="8" w:name="_Toc119164370"/>
      <w:r>
        <w:rPr>
          <w:b/>
        </w:rPr>
        <w:t>5.1.2 Requisitos não funcionais</w:t>
      </w:r>
      <w:bookmarkEnd w:id="8"/>
      <w:r>
        <w:rPr>
          <w:b/>
        </w:rPr>
        <w:t xml:space="preserve"> </w:t>
      </w:r>
    </w:p>
    <w:p>
      <w:pPr>
        <w:widowControl/>
        <w:spacing w:line="360" w:lineRule="auto"/>
        <w:ind w:firstLine="720" w:firstLineChars="0"/>
        <w:jc w:val="left"/>
      </w:pPr>
      <w:r>
        <w:rPr>
          <w:rFonts w:hint="default"/>
          <w:lang w:val="pt-PT"/>
        </w:rPr>
        <w:t>Segundo o site Trt9(2023,) requisitos não-funcionais são os requisitos que estão ligados ao uso do software em termos de velocidade, facilidade de uso, segurança do usuário, disponibilidade, facil manutenção e tecnologias envolvidas no desenvolvimento do site. Não é necessário o cliente ter ciência desses requisitos, pois são características mínimas de um software bem construído, ficando por opção do desenvolvedor atender esses requisitos.</w:t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  <w:lang w:val="pt-PT"/>
        </w:rPr>
      </w:pPr>
      <w:r>
        <w:rPr>
          <w:rFonts w:ascii="Calibri" w:hAnsi="Calibri" w:eastAsia="Calibri" w:cs="Calibri"/>
          <w:lang w:val="pt-PT"/>
        </w:rPr>
        <w:drawing>
          <wp:inline distT="0" distB="0" distL="114300" distR="114300">
            <wp:extent cx="5754370" cy="3381375"/>
            <wp:effectExtent l="0" t="0" r="0" b="9525"/>
            <wp:docPr id="3" name="Imagem 3" descr="Requisitos nao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Requisitos nao funciona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Cs/>
        </w:rPr>
      </w:pPr>
    </w:p>
    <w:p>
      <w:pPr>
        <w:spacing w:line="360" w:lineRule="auto"/>
        <w:ind w:firstLine="0"/>
        <w:rPr>
          <w:b/>
          <w:sz w:val="20"/>
          <w:szCs w:val="20"/>
          <w:lang w:val="pt-PT"/>
        </w:rPr>
      </w:pPr>
      <w:r>
        <w:rPr>
          <w:b/>
          <w:sz w:val="20"/>
          <w:szCs w:val="20"/>
        </w:rPr>
        <w:t xml:space="preserve">Fonte: </w:t>
      </w:r>
      <w:r>
        <w:rPr>
          <w:rFonts w:hint="default"/>
          <w:b/>
          <w:sz w:val="20"/>
          <w:szCs w:val="20"/>
          <w:lang w:val="pt-PT"/>
        </w:rPr>
        <w:t xml:space="preserve">NETO, </w:t>
      </w:r>
      <w:r>
        <w:rPr>
          <w:b/>
          <w:sz w:val="20"/>
          <w:szCs w:val="20"/>
        </w:rPr>
        <w:t>202</w:t>
      </w:r>
      <w:r>
        <w:rPr>
          <w:b/>
          <w:sz w:val="20"/>
          <w:szCs w:val="20"/>
          <w:lang w:val="pt-PT"/>
        </w:rPr>
        <w:t>3.</w:t>
      </w:r>
    </w:p>
    <w:p>
      <w:pPr>
        <w:pStyle w:val="3"/>
        <w:numPr>
          <w:ilvl w:val="1"/>
          <w:numId w:val="2"/>
        </w:numPr>
        <w:spacing w:before="0" w:after="0"/>
      </w:pPr>
      <w:r>
        <w:t xml:space="preserve"> </w:t>
      </w:r>
      <w:bookmarkStart w:id="9" w:name="_Toc119164371"/>
      <w:r>
        <w:t>Diagrama de Contexto</w:t>
      </w:r>
      <w:bookmarkEnd w:id="9"/>
    </w:p>
    <w:p>
      <w:pPr>
        <w:pStyle w:val="17"/>
        <w:spacing w:before="0" w:after="0" w:line="360" w:lineRule="auto"/>
        <w:ind w:firstLine="360"/>
        <w:jc w:val="both"/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lang w:val="pt-PT"/>
          <w14:textFill>
            <w14:solidFill>
              <w14:schemeClr w14:val="tx1"/>
            </w14:solidFill>
          </w14:textFill>
        </w:rPr>
        <w:t>Segundo o site Miro(2023), um diagrama de contexto mostra um sistema inteiro e como cada processo interage com entidades externas. O sistema pode ser de diversos tipos como sites, aplicativos ou produtos. Entidades externas podem ser gerentes, clientes, funcionários da mesma empresa, outras empresas entre outros. O diagrama é utilizado na fase de criação de um novo projeto. Ele ajuda a empresa a analisar o projeto de uma maneira mais fácil e ter uma visão geral do projeto.</w:t>
      </w:r>
    </w:p>
    <w:p>
      <w:pPr>
        <w:spacing w:line="360" w:lineRule="auto"/>
        <w:rPr>
          <w:rFonts w:hint="default"/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spacing w:line="360" w:lineRule="auto"/>
        <w:ind w:firstLine="141"/>
        <w:rPr>
          <w:color w:val="000000"/>
          <w:lang w:val="pt-PT"/>
        </w:rPr>
      </w:pPr>
    </w:p>
    <w:p>
      <w:pPr>
        <w:ind w:firstLine="0"/>
        <w:rPr>
          <w:color w:val="000000"/>
          <w:sz w:val="20"/>
          <w:szCs w:val="20"/>
          <w:lang w:val="pt-PT"/>
        </w:rPr>
      </w:pPr>
      <w:r>
        <w:rPr>
          <w:b/>
          <w:sz w:val="20"/>
          <w:szCs w:val="20"/>
        </w:rPr>
        <w:t>Fonte:</w:t>
      </w:r>
      <w:r>
        <w:rPr>
          <w:rFonts w:hint="default"/>
          <w:b/>
          <w:sz w:val="20"/>
          <w:szCs w:val="20"/>
          <w:lang w:val="pt-PT"/>
        </w:rPr>
        <w:t>NETO</w:t>
      </w:r>
      <w:r>
        <w:rPr>
          <w:b/>
          <w:sz w:val="20"/>
          <w:szCs w:val="20"/>
        </w:rPr>
        <w:t>, 20</w:t>
      </w:r>
      <w:r>
        <w:rPr>
          <w:b/>
          <w:sz w:val="20"/>
          <w:szCs w:val="20"/>
          <w:lang w:val="pt-PT"/>
        </w:rPr>
        <w:t>23.</w:t>
      </w:r>
    </w:p>
    <w:p/>
    <w:p>
      <w:pPr>
        <w:ind w:firstLine="0"/>
      </w:pPr>
    </w:p>
    <w:p>
      <w:pPr>
        <w:ind w:firstLine="0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5748020" cy="3269615"/>
            <wp:effectExtent l="0" t="0" r="5080" b="6985"/>
            <wp:docPr id="4" name="Imagem 4" descr="Conceitual Atualizad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onceitual Atualizado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id="32" w:name="_GoBack"/>
      <w:bookmarkEnd w:id="32"/>
    </w:p>
    <w:p>
      <w:pPr>
        <w:ind w:firstLine="0"/>
      </w:pPr>
      <w:r>
        <w:t xml:space="preserve">REFAZER DIAGRAMA DE CONTEXTO 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2"/>
        </w:numPr>
      </w:pPr>
      <w:bookmarkStart w:id="10" w:name="_Toc119164372"/>
      <w:r>
        <w:t>Diagrama de Fluxo de dados</w:t>
      </w:r>
      <w:bookmarkEnd w:id="10"/>
    </w:p>
    <w:p>
      <w:pPr>
        <w:ind w:firstLine="0"/>
      </w:pPr>
    </w:p>
    <w:p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1" w:name="_Toc119164373"/>
      <w:r>
        <w:t>Diagrama de Entidade e relacionamento</w:t>
      </w:r>
      <w:bookmarkEnd w:id="11"/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Toc119164374"/>
      <w:r>
        <w:t>Dicionário de Dados</w:t>
      </w:r>
      <w:bookmarkEnd w:id="12"/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</w:pPr>
      <w:bookmarkStart w:id="13" w:name="_Toc119164375"/>
      <w:r>
        <w:t>Diagrama de Caso de Uso</w:t>
      </w:r>
      <w:bookmarkEnd w:id="13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bookmarkStart w:id="14" w:name="_heading=h.44sinio" w:colFirst="0" w:colLast="0"/>
      <w:bookmarkEnd w:id="14"/>
    </w:p>
    <w:p>
      <w:pPr>
        <w:tabs>
          <w:tab w:val="left" w:pos="-5"/>
        </w:tabs>
        <w:ind w:left="720" w:hanging="861"/>
        <w:jc w:val="center"/>
        <w:rPr>
          <w:b/>
          <w:sz w:val="20"/>
          <w:szCs w:val="20"/>
        </w:rPr>
      </w:pPr>
      <w:r>
        <w:rPr>
          <w:color w:val="000000"/>
          <w:sz w:val="22"/>
          <w:szCs w:val="22"/>
          <w:lang w:val="pt-PT"/>
        </w:rPr>
        <w:drawing>
          <wp:inline distT="0" distB="0" distL="114300" distR="114300">
            <wp:extent cx="2800350" cy="3267075"/>
            <wp:effectExtent l="0" t="0" r="0" b="9525"/>
            <wp:docPr id="1655072668" name="Imagem 1655072668" descr="Requisitos Fun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72668" name="Imagem 1655072668" descr="Requisitos Funcionai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5" w:name="_Toc119164376"/>
      <w:r>
        <w:t>Cadastrar</w:t>
      </w:r>
      <w:bookmarkEnd w:id="15"/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6" w:name="_heading=h.vsohz8hitavy" w:colFirst="0" w:colLast="0"/>
      <w:bookmarkEnd w:id="16"/>
      <w:bookmarkStart w:id="17" w:name="_Toc119164377"/>
      <w:r>
        <w:t>Logar</w:t>
      </w:r>
      <w:bookmarkEnd w:id="17"/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heading=h.w4pjqu5od5l" w:colFirst="0" w:colLast="0"/>
      <w:bookmarkEnd w:id="18"/>
      <w:bookmarkStart w:id="19" w:name="_Toc119164378"/>
      <w:r>
        <w:t>Cadastro de funcionário/profissional</w:t>
      </w:r>
      <w:bookmarkEnd w:id="19"/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20" w:name="_heading=h.iimt9dgudcin" w:colFirst="0" w:colLast="0"/>
      <w:bookmarkEnd w:id="20"/>
      <w:bookmarkStart w:id="21" w:name="_Toc119164379"/>
      <w:r>
        <w:t>Consultar profissionais</w:t>
      </w:r>
      <w:bookmarkEnd w:id="21"/>
      <w:r>
        <w:t xml:space="preserve">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2" w:name="_heading=h.hyvwenoixavx" w:colFirst="0" w:colLast="0"/>
      <w:bookmarkEnd w:id="22"/>
      <w:bookmarkStart w:id="23" w:name="_Toc119164380"/>
      <w:r>
        <w:t>Agendamento</w:t>
      </w:r>
      <w:bookmarkEnd w:id="23"/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4" w:name="_Toc119164381"/>
      <w:r>
        <w:t>Diagrama de Classe</w:t>
      </w:r>
      <w:bookmarkEnd w:id="24"/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5" w:name="_Toc119164382"/>
      <w:r>
        <w:t>Diagrama de Sequência</w:t>
      </w:r>
      <w:bookmarkEnd w:id="25"/>
      <w:r>
        <w:t xml:space="preserve">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6" w:name="_Toc119164383"/>
      <w:r>
        <w:t>Diagrama de Atividade</w:t>
      </w:r>
      <w:bookmarkEnd w:id="26"/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7" w:name="_Toc119164384"/>
      <w:r>
        <w:t>Telas</w:t>
      </w:r>
      <w:bookmarkEnd w:id="27"/>
      <w:r>
        <w:t xml:space="preserve">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r>
        <w:t xml:space="preserve"> </w:t>
      </w:r>
      <w:bookmarkStart w:id="28" w:name="_Toc119164385"/>
      <w:r>
        <w:t>Conclusão</w:t>
      </w:r>
      <w:bookmarkEnd w:id="28"/>
    </w:p>
    <w:p>
      <w:pPr>
        <w:spacing w:line="360" w:lineRule="auto"/>
        <w:ind w:left="709" w:firstLine="0"/>
      </w:pPr>
      <w:bookmarkStart w:id="29" w:name="_heading=h.qsh70q" w:colFirst="0" w:colLast="0"/>
      <w:bookmarkEnd w:id="29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30" w:name="_Toc119164386"/>
      <w:r>
        <w:t>REFERÊNCIAS</w:t>
      </w:r>
      <w:bookmarkEnd w:id="30"/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bookmarkStart w:id="31" w:name="_heading=h.1pxezwc" w:colFirst="0" w:colLast="0"/>
      <w:bookmarkEnd w:id="31"/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TRT9.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Conceito:Requisitos Não-Funcionais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 definição. Definição. Disponível em: https://www.trt9.jus.br/pds/pdstrt9/guidances/concepts/supporting_requirements_B2C4D610.html.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MIRO.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Modelo para Diagrama de Contexto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: sobre o modelo de diagrama de contexto. Sobre o Modelo de Diagrama de Contexto. Disponível em: https://miro.com/pt/modelos/diagrama-de-contexto/.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ROSANE MARCHAND.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Diferenças entre documentação de Projeto, de Sistema e de Usuário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Disponível em: http://www.linhadecodigo.com.br/artigo/2501/diferencas-entre-documentacao-de-projeto-de-sistema-e-de-usuario.aspx. Acesso em: 13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MALU.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Ciclo de Vida do Software: o que é e quais são as etapas?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Disponível em: https://uds.com.br/blog/ciclo-de-vida-do-software-web/.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UNIGRANRIO.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O que é Sistemas de Informação?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 2023. Disponível em:</w:t>
      </w: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https://portal.unigranrio.edu.br/blog/o-que-e-sistemas-de-informacao. Acesso em: 31 maio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TUTORIALSPOINT.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Requisitos de Software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Disponível em: https://www.tutorialspoint.com/pg/software_engineering/software_requirements.htm#. Acesso em: 06 jun.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pt-PT" w:eastAsia="zh-CN" w:bidi="ar"/>
        </w:rPr>
        <w:t xml:space="preserve">WARWICK, David; RODRIGUES, Elena Pérez. </w:t>
      </w: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pt-PT" w:eastAsia="zh-CN" w:bidi="ar"/>
        </w:rPr>
        <w:t xml:space="preserve">Produto Serviços Informações Empresa Comece Free Trial O que são Requisitos Funcionais: Exemplos, Definição, Guia Completo.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 xml:space="preserve">Disponível em: 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begin"/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instrText xml:space="preserve"> HYPERLINK "https://visuresolutions.com/pt/blog/functional-requeriments/." </w:instrTex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separate"/>
      </w:r>
      <w:r>
        <w:rPr>
          <w:rStyle w:val="16"/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>https://visuresolutions.com/pt/blog/functional-requeriments/.</w:t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fldChar w:fldCharType="end"/>
      </w: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pt-PT" w:eastAsia="zh-CN" w:bidi="ar"/>
        </w:rPr>
        <w:t xml:space="preserve"> Acesso em: 06 de junho de 2023.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EQUIPE MONITORA (Brasil). </w:t>
      </w:r>
      <w:r>
        <w:rPr>
          <w:rStyle w:val="18"/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Veja as principais metodologias de desenvolvimento de software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. 2020. Disponível em: https://www.monitoratec.com.br/blog/metodologias-de-desenvolvimento-de-software/. Acesso em: 01 ago. 2023.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left"/>
        <w:textAlignment w:val="auto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pt-PT" w:eastAsia="zh-CN" w:bidi="ar"/>
        </w:rPr>
      </w:pPr>
    </w:p>
    <w:p>
      <w:pPr>
        <w:spacing w:after="240" w:line="240" w:lineRule="auto"/>
        <w:ind w:firstLine="0"/>
        <w:rPr>
          <w:rStyle w:val="16"/>
          <w:color w:val="000000"/>
          <w:sz w:val="22"/>
          <w:szCs w:val="22"/>
        </w:rPr>
      </w:pP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</w:p>
    <w:sectPr>
      <w:headerReference r:id="rId7" w:type="default"/>
      <w:footerReference r:id="rId8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parecida.silva.ferreira@escola.pr.gov.br" w:date="2023-05-31T00:08:00Z" w:initials="">
    <w:p w14:paraId="5FEAAD10">
      <w:pPr>
        <w:pStyle w:val="11"/>
      </w:pPr>
      <w:r>
        <w:t>referências</w:t>
      </w:r>
    </w:p>
  </w:comment>
  <w:comment w:id="1" w:author="aparecida.silva.ferreira@escola.pr.gov.br" w:date="2023-05-31T00:23:00Z" w:initials="">
    <w:p w14:paraId="3DADEE69">
      <w:pPr>
        <w:pStyle w:val="11"/>
      </w:pPr>
      <w:r>
        <w:t>Nome do aluno que criou a atividade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EAAD10" w15:done="0"/>
  <w15:commentEx w15:paraId="3DADEE6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E4B5A"/>
    <w:multiLevelType w:val="multilevel"/>
    <w:tmpl w:val="19FE4B5A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>
    <w:nsid w:val="1DDE17E7"/>
    <w:multiLevelType w:val="multilevel"/>
    <w:tmpl w:val="1DDE17E7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nsid w:val="1FCD37C9"/>
    <w:multiLevelType w:val="multilevel"/>
    <w:tmpl w:val="1FCD37C9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7513D"/>
    <w:rsid w:val="001061BA"/>
    <w:rsid w:val="001C2BD7"/>
    <w:rsid w:val="00255A8F"/>
    <w:rsid w:val="002A12B1"/>
    <w:rsid w:val="003158C0"/>
    <w:rsid w:val="003A4071"/>
    <w:rsid w:val="00411101"/>
    <w:rsid w:val="00471584"/>
    <w:rsid w:val="00666EF1"/>
    <w:rsid w:val="007A7192"/>
    <w:rsid w:val="00A42CDA"/>
    <w:rsid w:val="00AB6281"/>
    <w:rsid w:val="00E9549A"/>
    <w:rsid w:val="00F03BDF"/>
    <w:rsid w:val="00F06513"/>
    <w:rsid w:val="00F24DF5"/>
    <w:rsid w:val="39EEF209"/>
    <w:rsid w:val="6D5FB431"/>
    <w:rsid w:val="6DFE073D"/>
    <w:rsid w:val="73FFC023"/>
    <w:rsid w:val="77FD2C9A"/>
    <w:rsid w:val="7BFEB6AB"/>
    <w:rsid w:val="7CF9F205"/>
    <w:rsid w:val="7F7F05DF"/>
    <w:rsid w:val="7F9F5790"/>
    <w:rsid w:val="7FFFAD60"/>
    <w:rsid w:val="C1FF9C6E"/>
    <w:rsid w:val="FB7BF530"/>
    <w:rsid w:val="FBEFF4E7"/>
    <w:rsid w:val="FE0FB868"/>
    <w:rsid w:val="FF5F2C1B"/>
    <w:rsid w:val="FFB7B82E"/>
    <w:rsid w:val="FFBF0D5B"/>
    <w:rsid w:val="FFD7C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9"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6">
    <w:name w:val="heading 5"/>
    <w:basedOn w:val="1"/>
    <w:next w:val="1"/>
    <w:semiHidden/>
    <w:unhideWhenUsed/>
    <w:qFormat/>
    <w:uiPriority w:val="9"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4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41"/>
    <w:semiHidden/>
    <w:unhideWhenUsed/>
    <w:qFormat/>
    <w:uiPriority w:val="99"/>
    <w:rPr>
      <w:b/>
      <w:bCs/>
    </w:rPr>
  </w:style>
  <w:style w:type="character" w:styleId="13">
    <w:name w:val="FollowedHyperlink"/>
    <w:basedOn w:val="8"/>
    <w:semiHidden/>
    <w:unhideWhenUsed/>
    <w:uiPriority w:val="99"/>
    <w:rPr>
      <w:color w:val="800080"/>
      <w:u w:val="single"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26"/>
    <w:qFormat/>
    <w:uiPriority w:val="0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16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eastAsia="Times New Roman" w:cs="Times New Roman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qFormat/>
    <w:uiPriority w:val="11"/>
    <w:pPr>
      <w:keepNext/>
      <w:spacing w:before="240" w:after="120"/>
      <w:jc w:val="center"/>
    </w:pPr>
    <w:rPr>
      <w:i/>
      <w:sz w:val="28"/>
      <w:szCs w:val="28"/>
    </w:rPr>
  </w:style>
  <w:style w:type="paragraph" w:styleId="2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21">
    <w:name w:val="toc 1"/>
    <w:basedOn w:val="1"/>
    <w:next w:val="1"/>
    <w:unhideWhenUsed/>
    <w:qFormat/>
    <w:uiPriority w:val="39"/>
    <w:pPr>
      <w:tabs>
        <w:tab w:val="left" w:pos="1100"/>
        <w:tab w:val="right" w:pos="9061"/>
      </w:tabs>
      <w:spacing w:line="360" w:lineRule="auto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80"/>
    </w:pPr>
  </w:style>
  <w:style w:type="table" w:customStyle="1" w:styleId="2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Texto de nota de rodapé Char"/>
    <w:basedOn w:val="8"/>
    <w:link w:val="15"/>
    <w:qFormat/>
    <w:uiPriority w:val="0"/>
    <w:rPr>
      <w:rFonts w:eastAsia="Times New Roman"/>
      <w:sz w:val="20"/>
      <w:szCs w:val="20"/>
      <w:lang w:eastAsia="zh-CN"/>
    </w:rPr>
  </w:style>
  <w:style w:type="paragraph" w:customStyle="1" w:styleId="27">
    <w:name w:val="Agradecimento/dedicatória/epígrafe"/>
    <w:basedOn w:val="1"/>
    <w:qFormat/>
    <w:uiPriority w:val="0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styleId="29">
    <w:name w:val="No Spacing"/>
    <w:qFormat/>
    <w:uiPriority w:val="0"/>
    <w:pPr>
      <w:widowControl w:val="0"/>
      <w:suppressAutoHyphens/>
      <w:ind w:firstLine="709"/>
      <w:jc w:val="both"/>
    </w:pPr>
    <w:rPr>
      <w:rFonts w:ascii="Arial" w:hAnsi="Arial" w:eastAsia="Arial" w:cs="Arial"/>
      <w:sz w:val="24"/>
      <w:szCs w:val="24"/>
      <w:lang w:val="pt-BR" w:eastAsia="zh-CN" w:bidi="ar-SA"/>
    </w:rPr>
  </w:style>
  <w:style w:type="paragraph" w:customStyle="1" w:styleId="30">
    <w:name w:val="Cabeçalho do Sumário1"/>
    <w:basedOn w:val="2"/>
    <w:next w:val="1"/>
    <w:unhideWhenUsed/>
    <w:qFormat/>
    <w:uiPriority w:val="39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376092" w:themeColor="accent1" w:themeShade="BF"/>
      <w:sz w:val="32"/>
      <w:szCs w:val="32"/>
    </w:rPr>
  </w:style>
  <w:style w:type="table" w:customStyle="1" w:styleId="31">
    <w:name w:val="_Style 26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2">
    <w:name w:val="_Style 27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3">
    <w:name w:val="_Style 28"/>
    <w:basedOn w:val="25"/>
    <w:qFormat/>
    <w:uiPriority w:val="0"/>
    <w:tblPr>
      <w:tblCellMar>
        <w:left w:w="115" w:type="dxa"/>
        <w:right w:w="115" w:type="dxa"/>
      </w:tblCellMar>
    </w:tblPr>
  </w:style>
  <w:style w:type="table" w:customStyle="1" w:styleId="34">
    <w:name w:val="_Style 29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0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1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2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3"/>
    <w:basedOn w:val="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39">
    <w:name w:val="Revision"/>
    <w:hidden/>
    <w:semiHidden/>
    <w:qFormat/>
    <w:uiPriority w:val="99"/>
    <w:rPr>
      <w:rFonts w:ascii="Arial" w:hAnsi="Arial" w:eastAsia="Arial" w:cs="Arial"/>
      <w:sz w:val="24"/>
      <w:szCs w:val="24"/>
      <w:lang w:val="pt-BR" w:eastAsia="pt-BR" w:bidi="ar-SA"/>
    </w:rPr>
  </w:style>
  <w:style w:type="character" w:customStyle="1" w:styleId="40">
    <w:name w:val="Texto de comentário Char"/>
    <w:basedOn w:val="8"/>
    <w:link w:val="11"/>
    <w:semiHidden/>
    <w:qFormat/>
    <w:uiPriority w:val="99"/>
    <w:rPr>
      <w:rFonts w:ascii="Arial" w:hAnsi="Arial" w:eastAsia="Arial" w:cs="Arial"/>
    </w:rPr>
  </w:style>
  <w:style w:type="character" w:customStyle="1" w:styleId="41">
    <w:name w:val="Assunto do comentário Char"/>
    <w:basedOn w:val="40"/>
    <w:link w:val="12"/>
    <w:semiHidden/>
    <w:qFormat/>
    <w:uiPriority w:val="99"/>
    <w:rPr>
      <w:rFonts w:ascii="Arial" w:hAnsi="Arial" w:eastAsia="Arial" w:cs="Arial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5.jpe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2005</Words>
  <Characters>10832</Characters>
  <Lines>90</Lines>
  <Paragraphs>25</Paragraphs>
  <TotalTime>122</TotalTime>
  <ScaleCrop>false</ScaleCrop>
  <LinksUpToDate>false</LinksUpToDate>
  <CharactersWithSpaces>12812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2023-05-30T15:32:00Z</dcterms:created>
  <dc:creator>Microsoft</dc:creator>
  <cp:lastModifiedBy>aluno</cp:lastModifiedBy>
  <dcterms:modified xsi:type="dcterms:W3CDTF">2023-08-02T10:14:47Z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